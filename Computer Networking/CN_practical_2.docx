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F68E" w14:textId="77777777" w:rsidR="00A545E7" w:rsidRDefault="00590A12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#02:  </w:t>
      </w:r>
    </w:p>
    <w:p w14:paraId="67576918" w14:textId="77777777" w:rsidR="00A545E7" w:rsidRDefault="00590A12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sz w:val="24"/>
          <w:szCs w:val="24"/>
        </w:rPr>
        <w:t>Study of different network devices in detail.</w:t>
      </w:r>
    </w:p>
    <w:p w14:paraId="1F67B0D0" w14:textId="77777777" w:rsidR="00A545E7" w:rsidRDefault="00590A12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#02:</w:t>
      </w:r>
    </w:p>
    <w:p w14:paraId="67F6CF09" w14:textId="47FF540E" w:rsidR="00A545E7" w:rsidRDefault="0059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difference between below network devices.</w:t>
      </w:r>
      <w:r w:rsidR="00C412A8">
        <w:rPr>
          <w:rFonts w:eastAsia="Calibri"/>
          <w:color w:val="000000"/>
          <w:sz w:val="24"/>
          <w:szCs w:val="24"/>
        </w:rPr>
        <w:t xml:space="preserve">     </w:t>
      </w:r>
    </w:p>
    <w:p w14:paraId="0271844F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Hub and Switch</w:t>
      </w:r>
    </w:p>
    <w:p w14:paraId="57ED7DB9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 and Router</w:t>
      </w:r>
    </w:p>
    <w:p w14:paraId="4CFD16CC" w14:textId="77777777" w:rsidR="00A545E7" w:rsidRDefault="00590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Router and Gateway</w:t>
      </w:r>
    </w:p>
    <w:p w14:paraId="246072DE" w14:textId="77777777" w:rsidR="00A545E7" w:rsidRDefault="00590A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Working of below network devices:</w:t>
      </w:r>
    </w:p>
    <w:p w14:paraId="23237190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6F1F2F66" w14:textId="0F251AF5" w:rsidR="001A0589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0" w:author="Microsoft Word" w:date="2025-07-03T20:34:00Z" w16du:dateUtc="2025-07-03T15:04:00Z"/>
          <w:sz w:val="24"/>
          <w:szCs w:val="24"/>
        </w:rPr>
      </w:pPr>
      <w:r>
        <w:rPr>
          <w:sz w:val="24"/>
          <w:szCs w:val="24"/>
        </w:rPr>
        <w:t>Modem</w:t>
      </w:r>
    </w:p>
    <w:p w14:paraId="21C85CA8" w14:textId="0B12E671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ins w:id="1" w:author="Microsoft Word" w:date="2025-07-03T20:34:00Z" w16du:dateUtc="2025-07-03T15:04:00Z">
        <w:r>
          <w:rPr>
            <w:sz w:val="24"/>
            <w:szCs w:val="24"/>
          </w:rPr>
          <w:t>(</w:t>
        </w:r>
      </w:ins>
      <w:r>
        <w:rPr>
          <w:sz w:val="24"/>
          <w:szCs w:val="24"/>
        </w:rPr>
        <w:t>DSL and ADSL)</w:t>
      </w:r>
    </w:p>
    <w:p w14:paraId="1E976D7A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24FAFFF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361F98D6" w14:textId="77777777" w:rsidR="00A545E7" w:rsidRDefault="00590A12">
      <w:pPr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7537235A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5F543D30" w14:textId="77777777" w:rsidR="00A545E7" w:rsidRDefault="00590A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46089F86" w14:textId="77777777" w:rsidR="00D0626F" w:rsidRDefault="00D0626F" w:rsidP="00D062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Calibri"/>
          <w:color w:val="000000"/>
          <w:sz w:val="24"/>
          <w:szCs w:val="24"/>
        </w:rPr>
      </w:pPr>
    </w:p>
    <w:p w14:paraId="3DBC4044" w14:textId="77777777" w:rsidR="00A545E7" w:rsidRDefault="00590A12">
      <w:pPr>
        <w:pStyle w:val="Heading1"/>
      </w:pPr>
      <w:r>
        <w:t>Hub and Switch</w:t>
      </w:r>
    </w:p>
    <w:tbl>
      <w:tblPr>
        <w:tblStyle w:val="a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8ED0893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9FA44C5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112D3221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4393" w:type="dxa"/>
          </w:tcPr>
          <w:p w14:paraId="0DE8D982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A545E7" w14:paraId="55AE2F60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86EB9A7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4AD53C18" w14:textId="757C7F36" w:rsidR="00A545E7" w:rsidRDefault="008D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to all devices.</w:t>
            </w:r>
          </w:p>
        </w:tc>
        <w:tc>
          <w:tcPr>
            <w:tcW w:w="4393" w:type="dxa"/>
          </w:tcPr>
          <w:p w14:paraId="716F4B71" w14:textId="2AA077E5" w:rsidR="00A545E7" w:rsidRDefault="008D3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Sends </w:t>
            </w:r>
            <w:r w:rsidR="00694EA8">
              <w:t>data to the specific device.</w:t>
            </w:r>
          </w:p>
        </w:tc>
      </w:tr>
      <w:tr w:rsidR="00A545E7" w14:paraId="12C977C8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65C637F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7161CF02" w14:textId="29514791" w:rsidR="00A545E7" w:rsidRDefault="00E4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at layer 1(physical)</w:t>
            </w:r>
            <w:r w:rsidR="0080239B">
              <w:t>.</w:t>
            </w:r>
          </w:p>
        </w:tc>
        <w:tc>
          <w:tcPr>
            <w:tcW w:w="4393" w:type="dxa"/>
          </w:tcPr>
          <w:p w14:paraId="504F71B1" w14:textId="43CC0D79" w:rsidR="00A545E7" w:rsidRDefault="00E46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Works </w:t>
            </w:r>
            <w:r w:rsidR="007B59EB">
              <w:t>at layer 2(</w:t>
            </w:r>
            <w:r w:rsidR="006D47F4">
              <w:t>Data Link)</w:t>
            </w:r>
            <w:r w:rsidR="0080239B">
              <w:t>.</w:t>
            </w:r>
          </w:p>
        </w:tc>
      </w:tr>
      <w:tr w:rsidR="00A545E7" w14:paraId="45675B7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604FD62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18798E9E" w14:textId="2E334BA9" w:rsidR="00A545E7" w:rsidRDefault="0094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secure</w:t>
            </w:r>
            <w:r w:rsidR="0080239B">
              <w:t>.</w:t>
            </w:r>
          </w:p>
        </w:tc>
        <w:tc>
          <w:tcPr>
            <w:tcW w:w="4393" w:type="dxa"/>
          </w:tcPr>
          <w:p w14:paraId="0A60FA1A" w14:textId="2A02ADA3" w:rsidR="00A545E7" w:rsidRDefault="0094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More secure</w:t>
            </w:r>
            <w:r w:rsidR="0080239B">
              <w:t>.</w:t>
            </w:r>
          </w:p>
        </w:tc>
      </w:tr>
      <w:tr w:rsidR="00A545E7" w14:paraId="03DA3F5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92D8C0D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536286B1" w14:textId="00EA5EE7" w:rsidR="00A545E7" w:rsidRDefault="00D47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Slower network performance</w:t>
            </w:r>
            <w:r w:rsidR="0080239B">
              <w:t>.</w:t>
            </w:r>
          </w:p>
        </w:tc>
        <w:tc>
          <w:tcPr>
            <w:tcW w:w="4393" w:type="dxa"/>
          </w:tcPr>
          <w:p w14:paraId="05D62872" w14:textId="3BA0FC7A" w:rsidR="00A545E7" w:rsidRDefault="002B6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 than Hub</w:t>
            </w:r>
            <w:r w:rsidR="0080239B">
              <w:t>.</w:t>
            </w:r>
          </w:p>
        </w:tc>
      </w:tr>
      <w:tr w:rsidR="00A545E7" w14:paraId="7B97387D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6BD6AC3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0BB5997A" w14:textId="39B48025" w:rsidR="00A545E7" w:rsidRDefault="00DE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filtering data</w:t>
            </w:r>
            <w:r w:rsidR="0080239B">
              <w:t>.</w:t>
            </w:r>
          </w:p>
        </w:tc>
        <w:tc>
          <w:tcPr>
            <w:tcW w:w="4393" w:type="dxa"/>
          </w:tcPr>
          <w:p w14:paraId="50CDA09B" w14:textId="5CA4DC36" w:rsidR="00A545E7" w:rsidRDefault="00DE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Filters and manages data</w:t>
            </w:r>
            <w:r w:rsidR="0080239B">
              <w:t>.</w:t>
            </w:r>
          </w:p>
        </w:tc>
      </w:tr>
    </w:tbl>
    <w:p w14:paraId="55E35DDB" w14:textId="77777777" w:rsidR="00D0626F" w:rsidRDefault="00D0626F">
      <w:pPr>
        <w:pStyle w:val="Heading1"/>
      </w:pPr>
    </w:p>
    <w:p w14:paraId="735F1FF9" w14:textId="53DCBA49" w:rsidR="00A545E7" w:rsidRDefault="00590A12">
      <w:pPr>
        <w:pStyle w:val="Heading1"/>
      </w:pPr>
      <w:r>
        <w:t>Switch and Router</w:t>
      </w:r>
    </w:p>
    <w:tbl>
      <w:tblPr>
        <w:tblStyle w:val="a0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3FE8B6A6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35A8A5F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637B1C2D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4393" w:type="dxa"/>
          </w:tcPr>
          <w:p w14:paraId="04F4D6FF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A545E7" w14:paraId="38EC6EF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DB3D91E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579D336E" w14:textId="0B21C362" w:rsidR="00A545E7" w:rsidRDefault="00BF0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devices within a same network</w:t>
            </w:r>
            <w:r w:rsidR="0080239B">
              <w:t>.</w:t>
            </w:r>
          </w:p>
        </w:tc>
        <w:tc>
          <w:tcPr>
            <w:tcW w:w="4393" w:type="dxa"/>
          </w:tcPr>
          <w:p w14:paraId="44CAF381" w14:textId="67A92005" w:rsidR="00A545E7" w:rsidRDefault="006052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</w:t>
            </w:r>
            <w:r w:rsidR="00307476">
              <w:t xml:space="preserve">difference </w:t>
            </w:r>
            <w:r w:rsidR="00FE00C5">
              <w:t>networks together</w:t>
            </w:r>
            <w:r w:rsidR="00B518A0">
              <w:t>.</w:t>
            </w:r>
            <w:r>
              <w:t xml:space="preserve"> </w:t>
            </w:r>
          </w:p>
        </w:tc>
      </w:tr>
      <w:tr w:rsidR="00A545E7" w14:paraId="58B01B7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16997B3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2AEDA10B" w14:textId="67B347A6" w:rsidR="00A545E7" w:rsidRDefault="006E5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within LAN</w:t>
            </w:r>
            <w:r w:rsidR="00D55461">
              <w:t>.</w:t>
            </w:r>
          </w:p>
        </w:tc>
        <w:tc>
          <w:tcPr>
            <w:tcW w:w="4393" w:type="dxa"/>
          </w:tcPr>
          <w:p w14:paraId="7947F5DD" w14:textId="47344A8F" w:rsidR="003D2702" w:rsidRDefault="00AB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Sends data between LAN</w:t>
            </w:r>
            <w:r w:rsidR="00146001">
              <w:t xml:space="preserve">s </w:t>
            </w:r>
            <w:r w:rsidR="003D2702">
              <w:t>or to internet.</w:t>
            </w:r>
          </w:p>
        </w:tc>
      </w:tr>
      <w:tr w:rsidR="00A545E7" w14:paraId="68483106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199723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2BC818CB" w14:textId="3AFF57EF" w:rsidR="00A545E7" w:rsidRDefault="00E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Ip address needed.</w:t>
            </w:r>
          </w:p>
        </w:tc>
        <w:tc>
          <w:tcPr>
            <w:tcW w:w="4393" w:type="dxa"/>
          </w:tcPr>
          <w:p w14:paraId="366BFFFC" w14:textId="68EB5CA2" w:rsidR="00A545E7" w:rsidRDefault="00092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Ip address to router data</w:t>
            </w:r>
            <w:r w:rsidR="007245B5">
              <w:t>.</w:t>
            </w:r>
          </w:p>
        </w:tc>
      </w:tr>
      <w:tr w:rsidR="00A545E7" w14:paraId="0C4C3DE2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348DA226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38926605" w14:textId="0BFB191E" w:rsidR="00A545E7" w:rsidRDefault="00E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at Data Link Layer (Layer 2).</w:t>
            </w:r>
          </w:p>
        </w:tc>
        <w:tc>
          <w:tcPr>
            <w:tcW w:w="4393" w:type="dxa"/>
          </w:tcPr>
          <w:p w14:paraId="63609BF7" w14:textId="4191D138" w:rsidR="00A545E7" w:rsidRDefault="00112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 w:rsidR="00915001">
              <w:t>ork</w:t>
            </w:r>
            <w:r>
              <w:t>s at network layer (Layer 3)</w:t>
            </w:r>
            <w:r w:rsidR="00366855">
              <w:t>.</w:t>
            </w:r>
          </w:p>
        </w:tc>
      </w:tr>
      <w:tr w:rsidR="00A545E7" w14:paraId="56D5C621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3EEB0D6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5702E240" w14:textId="6338900C" w:rsidR="00A545E7" w:rsidRDefault="00EA3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pc in home.</w:t>
            </w:r>
          </w:p>
        </w:tc>
        <w:tc>
          <w:tcPr>
            <w:tcW w:w="4393" w:type="dxa"/>
          </w:tcPr>
          <w:p w14:paraId="24AE894B" w14:textId="3132875A" w:rsidR="00A545E7" w:rsidRDefault="00C81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</w:t>
            </w:r>
            <w:r w:rsidR="0037606D">
              <w:t xml:space="preserve"> connects home to the </w:t>
            </w:r>
            <w:r w:rsidR="00904879">
              <w:t>internet.</w:t>
            </w:r>
          </w:p>
        </w:tc>
      </w:tr>
    </w:tbl>
    <w:p w14:paraId="621ECF8E" w14:textId="77777777" w:rsidR="00A545E7" w:rsidRDefault="00590A12">
      <w:pPr>
        <w:pStyle w:val="Heading1"/>
      </w:pPr>
      <w:r>
        <w:lastRenderedPageBreak/>
        <w:t>Router and Gateway</w:t>
      </w:r>
    </w:p>
    <w:tbl>
      <w:tblPr>
        <w:tblStyle w:val="a1"/>
        <w:tblW w:w="97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A545E7" w14:paraId="1EE249C9" w14:textId="77777777" w:rsidTr="00A54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530D662F" w14:textId="77777777" w:rsidR="00A545E7" w:rsidRDefault="00590A12">
            <w:pPr>
              <w:jc w:val="center"/>
            </w:pPr>
            <w:r>
              <w:t>No.</w:t>
            </w:r>
          </w:p>
        </w:tc>
        <w:tc>
          <w:tcPr>
            <w:tcW w:w="4508" w:type="dxa"/>
          </w:tcPr>
          <w:p w14:paraId="4415EC9F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4393" w:type="dxa"/>
          </w:tcPr>
          <w:p w14:paraId="1823578C" w14:textId="77777777" w:rsidR="00A545E7" w:rsidRDefault="00590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A545E7" w14:paraId="7018D41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57923" w14:textId="77777777" w:rsidR="00A545E7" w:rsidRDefault="00590A12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20751ABE" w14:textId="6E6D610B" w:rsidR="00A545E7" w:rsidRDefault="00370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one network to other </w:t>
            </w:r>
            <w:r w:rsidR="00D04471">
              <w:t>networks.</w:t>
            </w:r>
          </w:p>
        </w:tc>
        <w:tc>
          <w:tcPr>
            <w:tcW w:w="4393" w:type="dxa"/>
          </w:tcPr>
          <w:p w14:paraId="478FBB7F" w14:textId="7530E405" w:rsidR="00A545E7" w:rsidRDefault="00613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Connects different </w:t>
            </w:r>
            <w:r w:rsidR="00D04471">
              <w:t xml:space="preserve">type of </w:t>
            </w:r>
            <w:r w:rsidR="005B1573">
              <w:t>networks</w:t>
            </w:r>
            <w:r w:rsidR="00D04471">
              <w:t>.</w:t>
            </w:r>
          </w:p>
        </w:tc>
      </w:tr>
      <w:tr w:rsidR="00A545E7" w14:paraId="434ED64C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8E9311" w14:textId="77777777" w:rsidR="00A545E7" w:rsidRDefault="00590A12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0FAC9293" w14:textId="6FA88BED" w:rsidR="00A545E7" w:rsidRDefault="0084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at network layer</w:t>
            </w:r>
          </w:p>
        </w:tc>
        <w:tc>
          <w:tcPr>
            <w:tcW w:w="4393" w:type="dxa"/>
          </w:tcPr>
          <w:p w14:paraId="6A7FC8FF" w14:textId="614B6FB3" w:rsidR="00A545E7" w:rsidRDefault="00844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work on all OSI layers</w:t>
            </w:r>
          </w:p>
        </w:tc>
      </w:tr>
      <w:tr w:rsidR="00A545E7" w14:paraId="4A20D529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427FFE85" w14:textId="77777777" w:rsidR="00A545E7" w:rsidRDefault="00590A12">
            <w:pPr>
              <w:jc w:val="center"/>
            </w:pPr>
            <w:r>
              <w:t>3</w:t>
            </w:r>
          </w:p>
        </w:tc>
        <w:tc>
          <w:tcPr>
            <w:tcW w:w="4508" w:type="dxa"/>
          </w:tcPr>
          <w:p w14:paraId="43541726" w14:textId="44CF47A0" w:rsidR="00A545E7" w:rsidRDefault="00E47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Smarter than switch</w:t>
            </w:r>
          </w:p>
        </w:tc>
        <w:tc>
          <w:tcPr>
            <w:tcW w:w="4393" w:type="dxa"/>
          </w:tcPr>
          <w:p w14:paraId="0C08D6B0" w14:textId="320A19AE" w:rsidR="00A545E7" w:rsidRDefault="007A5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E47037">
              <w:t>marter</w:t>
            </w:r>
            <w:r>
              <w:t xml:space="preserve"> than router</w:t>
            </w:r>
          </w:p>
        </w:tc>
      </w:tr>
      <w:tr w:rsidR="00A545E7" w14:paraId="770AFCAF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89E5AB6" w14:textId="77777777" w:rsidR="00A545E7" w:rsidRDefault="00590A12">
            <w:pPr>
              <w:jc w:val="center"/>
            </w:pPr>
            <w:r>
              <w:t>4</w:t>
            </w:r>
          </w:p>
        </w:tc>
        <w:tc>
          <w:tcPr>
            <w:tcW w:w="4508" w:type="dxa"/>
          </w:tcPr>
          <w:p w14:paraId="1E0AE9A3" w14:textId="081CBD3F" w:rsidR="00A545E7" w:rsidRDefault="00983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used in Ip-</w:t>
            </w:r>
            <w:r w:rsidR="00CC17C8">
              <w:t>based networks</w:t>
            </w:r>
          </w:p>
        </w:tc>
        <w:tc>
          <w:tcPr>
            <w:tcW w:w="4393" w:type="dxa"/>
          </w:tcPr>
          <w:p w14:paraId="23B1CCD0" w14:textId="7D379614" w:rsidR="00A545E7" w:rsidRDefault="00CC1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Converts data between different protocols</w:t>
            </w:r>
          </w:p>
        </w:tc>
      </w:tr>
      <w:tr w:rsidR="00A545E7" w14:paraId="2361A9DA" w14:textId="77777777" w:rsidTr="00A545E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B8CBD75" w14:textId="77777777" w:rsidR="00A545E7" w:rsidRDefault="00590A12">
            <w:pPr>
              <w:jc w:val="center"/>
            </w:pPr>
            <w:r>
              <w:t>5</w:t>
            </w:r>
          </w:p>
        </w:tc>
        <w:tc>
          <w:tcPr>
            <w:tcW w:w="4508" w:type="dxa"/>
          </w:tcPr>
          <w:p w14:paraId="614D2351" w14:textId="5B2F90AB" w:rsidR="00A545E7" w:rsidRDefault="00F02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home to internet</w:t>
            </w:r>
          </w:p>
        </w:tc>
        <w:tc>
          <w:tcPr>
            <w:tcW w:w="4393" w:type="dxa"/>
          </w:tcPr>
          <w:p w14:paraId="6750D754" w14:textId="78154CAD" w:rsidR="00711B3D" w:rsidRDefault="008A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Example: connects Ip</w:t>
            </w:r>
            <w:r w:rsidR="00711B3D">
              <w:t xml:space="preserve"> networks to </w:t>
            </w:r>
            <w:proofErr w:type="spellStart"/>
            <w:r w:rsidR="00711B3D">
              <w:t>VoIp</w:t>
            </w:r>
            <w:proofErr w:type="spellEnd"/>
          </w:p>
        </w:tc>
      </w:tr>
    </w:tbl>
    <w:p w14:paraId="74BDDF1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Calibri"/>
          <w:color w:val="000000"/>
          <w:sz w:val="24"/>
          <w:szCs w:val="24"/>
        </w:rPr>
      </w:pPr>
    </w:p>
    <w:p w14:paraId="33247FD3" w14:textId="77777777" w:rsidR="00A545E7" w:rsidRDefault="00590A12">
      <w:pPr>
        <w:pStyle w:val="Heading1"/>
      </w:pPr>
      <w:r>
        <w:t>Working of below network devices:</w:t>
      </w:r>
    </w:p>
    <w:p w14:paraId="399698F4" w14:textId="0F27BD32" w:rsidR="00171E10" w:rsidRPr="001A0589" w:rsidRDefault="00590A12" w:rsidP="00171E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eastAsia="Calibri"/>
          <w:color w:val="000000"/>
        </w:rPr>
        <w:t>Switch</w:t>
      </w:r>
    </w:p>
    <w:p w14:paraId="24232BF5" w14:textId="758A6320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" w:author="Microsoft Word" w:date="2025-07-03T20:34:00Z" w16du:dateUtc="2025-07-03T15:04:00Z"/>
          <w:rFonts w:eastAsia="Droid Sans Fallback"/>
        </w:rPr>
      </w:pPr>
      <w:ins w:id="3" w:author="Microsoft Word" w:date="2025-07-03T20:34:00Z" w16du:dateUtc="2025-07-03T15:04:00Z">
        <w:r w:rsidRPr="001A0589">
          <w:rPr>
            <w:rFonts w:eastAsia="Calibri"/>
            <w:color w:val="000000"/>
          </w:rPr>
          <w:t>A switch connects devices in a network.</w:t>
        </w:r>
      </w:ins>
    </w:p>
    <w:p w14:paraId="27599116" w14:textId="23D92F14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" w:author="Microsoft Word" w:date="2025-07-03T20:34:00Z" w16du:dateUtc="2025-07-03T15:04:00Z"/>
          <w:rFonts w:eastAsia="Droid Sans Fallback"/>
        </w:rPr>
      </w:pPr>
      <w:ins w:id="5" w:author="Microsoft Word" w:date="2025-07-03T20:34:00Z" w16du:dateUtc="2025-07-03T15:04:00Z">
        <w:r>
          <w:rPr>
            <w:rFonts w:eastAsia="Calibri"/>
            <w:color w:val="000000"/>
          </w:rPr>
          <w:t>It receives data from one device.</w:t>
        </w:r>
      </w:ins>
    </w:p>
    <w:p w14:paraId="5459467C" w14:textId="0FCED140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6" w:author="Microsoft Word" w:date="2025-07-03T20:34:00Z" w16du:dateUtc="2025-07-03T15:04:00Z"/>
          <w:rFonts w:eastAsia="Droid Sans Fallback"/>
        </w:rPr>
      </w:pPr>
      <w:ins w:id="7" w:author="Microsoft Word" w:date="2025-07-03T20:34:00Z" w16du:dateUtc="2025-07-03T15:04:00Z">
        <w:r>
          <w:rPr>
            <w:rFonts w:eastAsia="Calibri"/>
            <w:color w:val="000000"/>
          </w:rPr>
          <w:t>It checks the MAC address of the device.</w:t>
        </w:r>
      </w:ins>
    </w:p>
    <w:p w14:paraId="4C2012E5" w14:textId="4DA52ED6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8" w:author="Microsoft Word" w:date="2025-07-03T20:34:00Z" w16du:dateUtc="2025-07-03T15:04:00Z"/>
          <w:rFonts w:eastAsia="Droid Sans Fallback"/>
        </w:rPr>
      </w:pPr>
      <w:ins w:id="9" w:author="Microsoft Word" w:date="2025-07-03T20:34:00Z" w16du:dateUtc="2025-07-03T15:04:00Z">
        <w:r>
          <w:rPr>
            <w:rFonts w:eastAsia="Calibri"/>
            <w:color w:val="000000"/>
          </w:rPr>
          <w:t>It remembers which device is on which port.</w:t>
        </w:r>
      </w:ins>
    </w:p>
    <w:p w14:paraId="5FACF5EB" w14:textId="496398D5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0" w:author="Microsoft Word" w:date="2025-07-03T20:34:00Z" w16du:dateUtc="2025-07-03T15:04:00Z"/>
          <w:rFonts w:eastAsia="Droid Sans Fallback"/>
        </w:rPr>
      </w:pPr>
      <w:ins w:id="11" w:author="Microsoft Word" w:date="2025-07-03T20:34:00Z" w16du:dateUtc="2025-07-03T15:04:00Z">
        <w:r>
          <w:rPr>
            <w:rFonts w:eastAsia="Calibri"/>
            <w:color w:val="000000"/>
          </w:rPr>
          <w:t xml:space="preserve">It </w:t>
        </w:r>
        <w:proofErr w:type="gramStart"/>
        <w:r>
          <w:rPr>
            <w:rFonts w:eastAsia="Calibri"/>
            <w:color w:val="000000"/>
          </w:rPr>
          <w:t>send</w:t>
        </w:r>
        <w:proofErr w:type="gramEnd"/>
        <w:r>
          <w:rPr>
            <w:rFonts w:eastAsia="Calibri"/>
            <w:color w:val="000000"/>
          </w:rPr>
          <w:t xml:space="preserve"> data only to the correct </w:t>
        </w:r>
      </w:ins>
      <w:r w:rsidR="00DE0083">
        <w:rPr>
          <w:rFonts w:eastAsia="Calibri"/>
          <w:color w:val="000000"/>
        </w:rPr>
        <w:t>device, not</w:t>
      </w:r>
      <w:ins w:id="12" w:author="Microsoft Word" w:date="2025-07-03T20:34:00Z" w16du:dateUtc="2025-07-03T15:04:00Z">
        <w:r>
          <w:rPr>
            <w:rFonts w:eastAsia="Calibri"/>
            <w:color w:val="000000"/>
          </w:rPr>
          <w:t xml:space="preserve"> all.</w:t>
        </w:r>
      </w:ins>
    </w:p>
    <w:p w14:paraId="05BB8D01" w14:textId="37F95977" w:rsidR="001A0589" w:rsidRPr="001A0589" w:rsidRDefault="001A0589" w:rsidP="001A058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3" w:author="Microsoft Word" w:date="2025-07-03T20:34:00Z" w16du:dateUtc="2025-07-03T15:04:00Z"/>
          <w:rFonts w:eastAsia="Droid Sans Fallback"/>
        </w:rPr>
      </w:pPr>
      <w:ins w:id="14" w:author="Microsoft Word" w:date="2025-07-03T20:34:00Z" w16du:dateUtc="2025-07-03T15:04:00Z">
        <w:r>
          <w:rPr>
            <w:rFonts w:eastAsia="Droid Sans Fallback"/>
          </w:rPr>
          <w:t>This makes the network fast, safe and efficient.</w:t>
        </w:r>
      </w:ins>
    </w:p>
    <w:p w14:paraId="58DD6CE0" w14:textId="77777777" w:rsidR="001A0589" w:rsidRDefault="001A0589" w:rsidP="001A058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ns w:id="15" w:author="Microsoft Word" w:date="2025-07-03T20:34:00Z" w16du:dateUtc="2025-07-03T15:04:00Z"/>
        </w:rPr>
      </w:pPr>
    </w:p>
    <w:p w14:paraId="2E6F2B2C" w14:textId="77777777" w:rsidR="00A545E7" w:rsidRPr="001A0589" w:rsidRDefault="00590A12" w:rsidP="001A058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0589">
        <w:rPr>
          <w:rFonts w:eastAsia="Calibri"/>
          <w:color w:val="000000"/>
        </w:rPr>
        <w:t>Router</w:t>
      </w:r>
    </w:p>
    <w:p w14:paraId="67E0251D" w14:textId="13D10E6F" w:rsidR="001A0589" w:rsidRDefault="001A0589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6" w:author="Microsoft Word" w:date="2025-07-03T20:34:00Z" w16du:dateUtc="2025-07-03T15:04:00Z"/>
        </w:rPr>
      </w:pPr>
      <w:ins w:id="17" w:author="Microsoft Word" w:date="2025-07-03T20:34:00Z" w16du:dateUtc="2025-07-03T15:04:00Z">
        <w:r>
          <w:t>A router connects different networks.</w:t>
        </w:r>
      </w:ins>
    </w:p>
    <w:p w14:paraId="298396C8" w14:textId="04E991F1" w:rsidR="001A0589" w:rsidRDefault="001A0589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18" w:author="Microsoft Word" w:date="2025-07-03T20:34:00Z" w16du:dateUtc="2025-07-03T15:04:00Z"/>
        </w:rPr>
      </w:pPr>
      <w:ins w:id="19" w:author="Microsoft Word" w:date="2025-07-03T20:34:00Z" w16du:dateUtc="2025-07-03T15:04:00Z">
        <w:r>
          <w:t>It receives data from one network.</w:t>
        </w:r>
      </w:ins>
    </w:p>
    <w:p w14:paraId="34652E0B" w14:textId="4FCDFB16" w:rsidR="001A0589" w:rsidRDefault="001A0589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0" w:author="Microsoft Word" w:date="2025-07-03T20:34:00Z" w16du:dateUtc="2025-07-03T15:04:00Z"/>
        </w:rPr>
      </w:pPr>
      <w:ins w:id="21" w:author="Microsoft Word" w:date="2025-07-03T20:34:00Z" w16du:dateUtc="2025-07-03T15:04:00Z">
        <w:r>
          <w:t>It checks the Ip address of the destination.</w:t>
        </w:r>
      </w:ins>
    </w:p>
    <w:p w14:paraId="5876DFAF" w14:textId="79C4E687" w:rsidR="001A0589" w:rsidRDefault="00ED660B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2" w:author="Microsoft Word" w:date="2025-07-03T20:34:00Z" w16du:dateUtc="2025-07-03T15:04:00Z"/>
        </w:rPr>
      </w:pPr>
      <w:ins w:id="23" w:author="Microsoft Word" w:date="2025-07-03T20:34:00Z" w16du:dateUtc="2025-07-03T15:04:00Z">
        <w:r>
          <w:t>It decides the best path to send the data.</w:t>
        </w:r>
      </w:ins>
    </w:p>
    <w:p w14:paraId="76519EA7" w14:textId="6889BDE9" w:rsidR="00ED660B" w:rsidRDefault="00ED660B" w:rsidP="001A058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4" w:author="Microsoft Word" w:date="2025-07-03T20:34:00Z" w16du:dateUtc="2025-07-03T15:04:00Z"/>
        </w:rPr>
      </w:pPr>
      <w:ins w:id="25" w:author="Microsoft Word" w:date="2025-07-03T20:34:00Z" w16du:dateUtc="2025-07-03T15:04:00Z">
        <w:r>
          <w:t>Then it forwards the data to the correct network or device.</w:t>
        </w:r>
      </w:ins>
    </w:p>
    <w:p w14:paraId="5F64847C" w14:textId="77777777" w:rsidR="00ED660B" w:rsidRDefault="00ED660B" w:rsidP="00ED66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26" w:author="Microsoft Word" w:date="2025-07-03T20:34:00Z" w16du:dateUtc="2025-07-03T15:04:00Z"/>
        </w:rPr>
      </w:pPr>
    </w:p>
    <w:p w14:paraId="2964CDE1" w14:textId="3711009D" w:rsidR="00A545E7" w:rsidRPr="00A820AD" w:rsidRDefault="00590A12" w:rsidP="0031688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1A0589">
        <w:rPr>
          <w:rFonts w:eastAsia="Calibri"/>
          <w:color w:val="000000"/>
        </w:rPr>
        <w:t>Gateway</w:t>
      </w:r>
    </w:p>
    <w:p w14:paraId="3C5BB91A" w14:textId="2ABB48C8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7" w:author="Microsoft Word" w:date="2025-07-03T20:34:00Z" w16du:dateUtc="2025-07-03T15:04:00Z"/>
        </w:rPr>
      </w:pPr>
      <w:ins w:id="28" w:author="Microsoft Word" w:date="2025-07-03T20:34:00Z" w16du:dateUtc="2025-07-03T15:04:00Z">
        <w:r>
          <w:t>A gateway connects two different networks.</w:t>
        </w:r>
      </w:ins>
    </w:p>
    <w:p w14:paraId="25D901C6" w14:textId="77777777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29" w:author="Microsoft Word" w:date="2025-07-03T20:34:00Z" w16du:dateUtc="2025-07-03T15:04:00Z"/>
        </w:rPr>
      </w:pPr>
      <w:ins w:id="30" w:author="Microsoft Word" w:date="2025-07-03T20:34:00Z" w16du:dateUtc="2025-07-03T15:04:00Z">
        <w:r>
          <w:t>It converts data formats so both networks can understand.</w:t>
        </w:r>
      </w:ins>
    </w:p>
    <w:p w14:paraId="1125CEEA" w14:textId="77777777" w:rsidR="00A820AD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1" w:author="Microsoft Word" w:date="2025-07-03T20:34:00Z" w16du:dateUtc="2025-07-03T15:04:00Z"/>
        </w:rPr>
      </w:pPr>
      <w:ins w:id="32" w:author="Microsoft Word" w:date="2025-07-03T20:34:00Z" w16du:dateUtc="2025-07-03T15:04:00Z">
        <w:r>
          <w:t>It checks and forwards data between networks.</w:t>
        </w:r>
      </w:ins>
    </w:p>
    <w:p w14:paraId="727FB382" w14:textId="77777777" w:rsidR="00A820AD" w:rsidRPr="00ED660B" w:rsidRDefault="00A820AD" w:rsidP="00A820A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3" w:author="Microsoft Word" w:date="2025-07-03T20:34:00Z" w16du:dateUtc="2025-07-03T15:04:00Z"/>
        </w:rPr>
      </w:pPr>
      <w:ins w:id="34" w:author="Microsoft Word" w:date="2025-07-03T20:34:00Z" w16du:dateUtc="2025-07-03T15:04:00Z">
        <w:r>
          <w:t>Works as a translator between different systems.</w:t>
        </w:r>
      </w:ins>
    </w:p>
    <w:p w14:paraId="1090CDB8" w14:textId="77777777" w:rsidR="00A820AD" w:rsidRPr="00A820AD" w:rsidRDefault="00A820AD" w:rsidP="00A820A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35" w:author="Microsoft Word" w:date="2025-07-03T20:34:00Z" w16du:dateUtc="2025-07-03T15:04:00Z"/>
        </w:rPr>
      </w:pPr>
    </w:p>
    <w:p w14:paraId="2E224B1F" w14:textId="44D3F4FE" w:rsidR="00A820AD" w:rsidRDefault="0069071D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6" w:author="Microsoft Word" w:date="2025-07-03T20:34:00Z" w16du:dateUtc="2025-07-03T15:04:00Z"/>
        </w:rPr>
      </w:pPr>
      <w:ins w:id="37" w:author="Microsoft Word" w:date="2025-07-03T20:34:00Z" w16du:dateUtc="2025-07-03T15:04:00Z">
        <w:r>
          <w:t>Repeater</w:t>
        </w:r>
      </w:ins>
    </w:p>
    <w:p w14:paraId="008F55D0" w14:textId="77777777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38" w:author="Microsoft Word" w:date="2025-07-03T20:34:00Z" w16du:dateUtc="2025-07-03T15:04:00Z"/>
        </w:rPr>
      </w:pPr>
      <w:ins w:id="39" w:author="Microsoft Word" w:date="2025-07-03T20:34:00Z" w16du:dateUtc="2025-07-03T15:04:00Z">
        <w:r>
          <w:t>A repeater boosts weak signals in a network.</w:t>
        </w:r>
      </w:ins>
    </w:p>
    <w:p w14:paraId="15DBC0DE" w14:textId="77777777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0" w:author="Microsoft Word" w:date="2025-07-03T20:34:00Z" w16du:dateUtc="2025-07-03T15:04:00Z"/>
        </w:rPr>
      </w:pPr>
      <w:ins w:id="41" w:author="Microsoft Word" w:date="2025-07-03T20:34:00Z" w16du:dateUtc="2025-07-03T15:04:00Z">
        <w:r>
          <w:t>It receives a weak signal.</w:t>
        </w:r>
      </w:ins>
    </w:p>
    <w:p w14:paraId="2A82AFE3" w14:textId="77777777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2" w:author="Microsoft Word" w:date="2025-07-03T20:34:00Z" w16du:dateUtc="2025-07-03T15:04:00Z"/>
        </w:rPr>
      </w:pPr>
      <w:ins w:id="43" w:author="Microsoft Word" w:date="2025-07-03T20:34:00Z" w16du:dateUtc="2025-07-03T15:04:00Z">
        <w:r>
          <w:t>Amplifies it.</w:t>
        </w:r>
      </w:ins>
    </w:p>
    <w:p w14:paraId="72A24F05" w14:textId="77777777" w:rsidR="0069071D" w:rsidRDefault="0069071D" w:rsidP="0069071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44" w:author="Microsoft Word" w:date="2025-07-03T20:34:00Z" w16du:dateUtc="2025-07-03T15:04:00Z"/>
        </w:rPr>
      </w:pPr>
      <w:ins w:id="45" w:author="Microsoft Word" w:date="2025-07-03T20:34:00Z" w16du:dateUtc="2025-07-03T15:04:00Z">
        <w:r>
          <w:t>And sends it forward without changing the data.</w:t>
        </w:r>
      </w:ins>
    </w:p>
    <w:p w14:paraId="42E82951" w14:textId="77777777" w:rsidR="0069071D" w:rsidRDefault="0069071D" w:rsidP="006907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46" w:author="Microsoft Word" w:date="2025-07-03T20:34:00Z" w16du:dateUtc="2025-07-03T15:04:00Z"/>
        </w:rPr>
      </w:pPr>
    </w:p>
    <w:p w14:paraId="0E77CE3F" w14:textId="77777777" w:rsidR="0069071D" w:rsidRDefault="0069071D" w:rsidP="006907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47" w:author="Microsoft Word" w:date="2025-07-03T20:34:00Z" w16du:dateUtc="2025-07-03T15:04:00Z"/>
        </w:rPr>
      </w:pPr>
    </w:p>
    <w:p w14:paraId="401FAB5E" w14:textId="77777777" w:rsidR="0069071D" w:rsidRDefault="0069071D" w:rsidP="006907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ns w:id="48" w:author="Microsoft Word" w:date="2025-07-03T20:34:00Z" w16du:dateUtc="2025-07-03T15:04:00Z"/>
        </w:rPr>
      </w:pPr>
    </w:p>
    <w:p w14:paraId="426C2A33" w14:textId="3A53B06F" w:rsidR="0069071D" w:rsidRDefault="0069071D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ins w:id="49" w:author="Microsoft Word" w:date="2025-07-03T20:34:00Z" w16du:dateUtc="2025-07-03T15:04:00Z">
        <w:r>
          <w:t>Modem</w:t>
        </w:r>
      </w:ins>
    </w:p>
    <w:p w14:paraId="04288F0C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0" w:author="Microsoft Word" w:date="2025-07-03T20:34:00Z" w16du:dateUtc="2025-07-03T15:04:00Z"/>
        </w:rPr>
      </w:pPr>
      <w:ins w:id="51" w:author="Microsoft Word" w:date="2025-07-03T20:34:00Z" w16du:dateUtc="2025-07-03T15:04:00Z">
        <w:r>
          <w:t>A modem connects your network to the internet.</w:t>
        </w:r>
      </w:ins>
    </w:p>
    <w:p w14:paraId="23047AA1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2" w:author="Microsoft Word" w:date="2025-07-03T20:34:00Z" w16du:dateUtc="2025-07-03T15:04:00Z"/>
        </w:rPr>
      </w:pPr>
      <w:ins w:id="53" w:author="Microsoft Word" w:date="2025-07-03T20:34:00Z" w16du:dateUtc="2025-07-03T15:04:00Z">
        <w:r>
          <w:t>It converts digital signals to analog and vice versa.</w:t>
        </w:r>
      </w:ins>
    </w:p>
    <w:p w14:paraId="7DE13FF6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4" w:author="Microsoft Word" w:date="2025-07-03T20:34:00Z" w16du:dateUtc="2025-07-03T15:04:00Z"/>
        </w:rPr>
      </w:pPr>
      <w:ins w:id="55" w:author="Microsoft Word" w:date="2025-07-03T20:34:00Z" w16du:dateUtc="2025-07-03T15:04:00Z">
        <w:r>
          <w:t>This lets your devices communicate with the internet.</w:t>
        </w:r>
      </w:ins>
    </w:p>
    <w:p w14:paraId="455FB987" w14:textId="77777777" w:rsidR="002706A5" w:rsidRDefault="002706A5" w:rsidP="002706A5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6" w:author="Microsoft Word" w:date="2025-07-03T20:34:00Z" w16du:dateUtc="2025-07-03T15:04:00Z"/>
        </w:rPr>
      </w:pPr>
      <w:ins w:id="57" w:author="Microsoft Word" w:date="2025-07-03T20:34:00Z" w16du:dateUtc="2025-07-03T15:04:00Z">
        <w:r>
          <w:t>Without a modem, you cannot access the internet through phone lines.</w:t>
        </w:r>
      </w:ins>
    </w:p>
    <w:p w14:paraId="7B18DADF" w14:textId="77777777" w:rsidR="002706A5" w:rsidRDefault="002706A5" w:rsidP="002706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</w:pPr>
    </w:p>
    <w:p w14:paraId="7C6ACD5C" w14:textId="26348D4F" w:rsidR="002706A5" w:rsidRDefault="002706A5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Hub</w:t>
      </w:r>
    </w:p>
    <w:p w14:paraId="50876B56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hub connects multiple devices in a network.</w:t>
      </w:r>
    </w:p>
    <w:p w14:paraId="762D9CAD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receives data from one device.</w:t>
      </w:r>
    </w:p>
    <w:p w14:paraId="4EE0A244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sends the data to all devices, not just the target.</w:t>
      </w:r>
    </w:p>
    <w:p w14:paraId="1ABDE9A4" w14:textId="77777777" w:rsidR="002706A5" w:rsidRDefault="002706A5" w:rsidP="002706A5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Only the right device uses the data, others ignore it.</w:t>
      </w:r>
    </w:p>
    <w:p w14:paraId="2CCD0F76" w14:textId="77777777" w:rsidR="002706A5" w:rsidRDefault="002706A5" w:rsidP="002706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1A8BB967" w14:textId="5C5793CC" w:rsidR="002706A5" w:rsidRDefault="00133053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Bridge</w:t>
      </w:r>
    </w:p>
    <w:p w14:paraId="60672F71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bridge connects two LANs.</w:t>
      </w:r>
    </w:p>
    <w:p w14:paraId="7193DA50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receives data from one side.</w:t>
      </w:r>
    </w:p>
    <w:p w14:paraId="502B2E37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checks the MAC address to know where to send.</w:t>
      </w:r>
    </w:p>
    <w:p w14:paraId="2398D743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If forwards data only if needed to the other LAN.</w:t>
      </w:r>
    </w:p>
    <w:p w14:paraId="3986F2AB" w14:textId="77777777" w:rsidR="00352539" w:rsidRDefault="00352539" w:rsidP="0035253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ns w:id="58" w:author="Microsoft Word" w:date="2025-07-03T20:34:00Z" w16du:dateUtc="2025-07-03T15:04:00Z"/>
        </w:rPr>
      </w:pPr>
      <w:r>
        <w:t>It connects two networks and sends only needed data.</w:t>
      </w:r>
    </w:p>
    <w:p w14:paraId="1D1DBDE9" w14:textId="77777777" w:rsidR="00352539" w:rsidRDefault="00352539" w:rsidP="0035253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6BA80511" w14:textId="6C0B8EAD" w:rsidR="00352539" w:rsidRDefault="00352539" w:rsidP="00ED660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DSL/ADSL</w:t>
      </w:r>
    </w:p>
    <w:p w14:paraId="0BE23726" w14:textId="49371CFA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DSL/ADSL uses a phone line for internet.</w:t>
      </w:r>
    </w:p>
    <w:p w14:paraId="05076804" w14:textId="76AED805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You can use phone and internet together.</w:t>
      </w:r>
    </w:p>
    <w:p w14:paraId="65CD6F40" w14:textId="564C9E95" w:rsidR="00352539" w:rsidRDefault="0035253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modem is used to connect.</w:t>
      </w:r>
    </w:p>
    <w:p w14:paraId="66E526B3" w14:textId="6CBA34E2" w:rsidR="00352539" w:rsidRDefault="006C697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It sends and receives data.</w:t>
      </w:r>
    </w:p>
    <w:p w14:paraId="73AAD832" w14:textId="7900768C" w:rsidR="006C6979" w:rsidRDefault="006C6979" w:rsidP="00352539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ADSL is faster for downloading.</w:t>
      </w:r>
    </w:p>
    <w:p w14:paraId="6D678CAD" w14:textId="77777777" w:rsidR="0069071D" w:rsidRDefault="0069071D" w:rsidP="006907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ins w:id="59" w:author="Microsoft Word" w:date="2025-07-03T20:34:00Z" w16du:dateUtc="2025-07-03T15:04:00Z"/>
        </w:rPr>
      </w:pPr>
    </w:p>
    <w:p w14:paraId="1B3B0CE7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6ABD6E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0F1F1AF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CD1C6C8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6C3920A" w14:textId="77777777" w:rsidR="00A545E7" w:rsidRDefault="00A54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A545E7">
      <w:headerReference w:type="default" r:id="rId8"/>
      <w:footerReference w:type="default" r:id="rId9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B29A3" w14:textId="77777777" w:rsidR="000D4454" w:rsidRDefault="000D4454">
      <w:pPr>
        <w:spacing w:after="0" w:line="240" w:lineRule="auto"/>
      </w:pPr>
      <w:r>
        <w:separator/>
      </w:r>
    </w:p>
  </w:endnote>
  <w:endnote w:type="continuationSeparator" w:id="0">
    <w:p w14:paraId="79489F4F" w14:textId="77777777" w:rsidR="000D4454" w:rsidRDefault="000D4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3334C" w14:textId="77777777" w:rsidR="00A545E7" w:rsidRDefault="00A545E7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2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A545E7" w14:paraId="13A18AB0" w14:textId="77777777">
      <w:trPr>
        <w:trHeight w:val="402"/>
      </w:trPr>
      <w:tc>
        <w:tcPr>
          <w:tcW w:w="598" w:type="dxa"/>
        </w:tcPr>
        <w:p w14:paraId="62E3AB6C" w14:textId="77777777" w:rsidR="00A545E7" w:rsidRDefault="00590A1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275227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53342CA5" w14:textId="77777777" w:rsidR="00A545E7" w:rsidRDefault="00A545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37524620" w14:textId="77777777" w:rsidR="00A545E7" w:rsidRDefault="00590A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A938F53" wp14:editId="69EE36B2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A8B9B" w14:textId="1425600D" w:rsidR="00A545E7" w:rsidRDefault="00590A1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E5B06">
                            <w:rPr>
                              <w:rFonts w:eastAsia="Calibri"/>
                              <w:b/>
                              <w:color w:val="FF0000"/>
                            </w:rPr>
                            <w:t>23010101182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938F53" id="Rectangle 16" o:spid="_x0000_s1026" style="position:absolute;margin-left:18pt;margin-top:-22pt;width:223.65pt;height:27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1FCA8B9B" w14:textId="1425600D" w:rsidR="00A545E7" w:rsidRDefault="00590A12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E5B06">
                      <w:rPr>
                        <w:rFonts w:eastAsia="Calibri"/>
                        <w:b/>
                        <w:color w:val="FF0000"/>
                      </w:rPr>
                      <w:t>23010101182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hidden="0" allowOverlap="1" wp14:anchorId="72B538CE" wp14:editId="2D51377D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1169E8" w14:textId="77777777" w:rsidR="00A545E7" w:rsidRDefault="00590A12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4E18A047" w14:textId="77777777" w:rsidR="00A545E7" w:rsidRDefault="00A545E7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B538CE" id="Rectangle 15" o:spid="_x0000_s1027" style="position:absolute;margin-left:321pt;margin-top:-22pt;width:177.3pt;height:24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031169E8" w14:textId="77777777" w:rsidR="00A545E7" w:rsidRDefault="00590A12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4E18A047" w14:textId="77777777" w:rsidR="00A545E7" w:rsidRDefault="00A545E7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E04A5" w14:textId="77777777" w:rsidR="000D4454" w:rsidRDefault="000D4454">
      <w:pPr>
        <w:spacing w:after="0" w:line="240" w:lineRule="auto"/>
      </w:pPr>
      <w:r>
        <w:separator/>
      </w:r>
    </w:p>
  </w:footnote>
  <w:footnote w:type="continuationSeparator" w:id="0">
    <w:p w14:paraId="09B40CA0" w14:textId="77777777" w:rsidR="000D4454" w:rsidRDefault="000D4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7FE2F" w14:textId="77777777" w:rsidR="00A545E7" w:rsidRDefault="00590A12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25AF3E4" wp14:editId="764B2B98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AF109D" w14:textId="3936E6ED" w:rsidR="00A545E7" w:rsidRDefault="00590A12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275227">
      <w:rPr>
        <w:sz w:val="24"/>
        <w:szCs w:val="24"/>
      </w:rPr>
      <w:t>2301CS501</w:t>
    </w:r>
    <w:r>
      <w:rPr>
        <w:sz w:val="24"/>
        <w:szCs w:val="24"/>
      </w:rPr>
      <w:t>)</w:t>
    </w:r>
  </w:p>
  <w:p w14:paraId="161D3213" w14:textId="77777777" w:rsidR="00A545E7" w:rsidRDefault="00590A12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hidden="0" allowOverlap="1" wp14:anchorId="3CD46826" wp14:editId="3BAC430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916D0F9" w14:textId="795B6EC7" w:rsidR="00A545E7" w:rsidRDefault="00590A12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2C76F9">
      <w:rPr>
        <w:sz w:val="22"/>
        <w:szCs w:val="22"/>
      </w:rPr>
      <w:t>11</w:t>
    </w:r>
    <w:r>
      <w:rPr>
        <w:sz w:val="22"/>
        <w:szCs w:val="22"/>
      </w:rPr>
      <w:t xml:space="preserve"> /</w:t>
    </w:r>
    <w:r w:rsidR="002C76F9">
      <w:rPr>
        <w:sz w:val="22"/>
        <w:szCs w:val="22"/>
      </w:rPr>
      <w:t>06</w:t>
    </w:r>
    <w:r>
      <w:rPr>
        <w:sz w:val="22"/>
        <w:szCs w:val="22"/>
      </w:rPr>
      <w:t>/</w:t>
    </w:r>
    <w:r w:rsidR="002C76F9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D83"/>
    <w:multiLevelType w:val="hybridMultilevel"/>
    <w:tmpl w:val="D04EE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28E"/>
    <w:multiLevelType w:val="hybridMultilevel"/>
    <w:tmpl w:val="7C52B8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63750"/>
    <w:multiLevelType w:val="hybridMultilevel"/>
    <w:tmpl w:val="56208A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367B9"/>
    <w:multiLevelType w:val="hybridMultilevel"/>
    <w:tmpl w:val="04B84E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E17EC8"/>
    <w:multiLevelType w:val="hybridMultilevel"/>
    <w:tmpl w:val="1718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218A2"/>
    <w:multiLevelType w:val="hybridMultilevel"/>
    <w:tmpl w:val="75ACB1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6742F9"/>
    <w:multiLevelType w:val="hybridMultilevel"/>
    <w:tmpl w:val="146E3B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77288"/>
    <w:multiLevelType w:val="hybridMultilevel"/>
    <w:tmpl w:val="4E9AD7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B43837"/>
    <w:multiLevelType w:val="hybridMultilevel"/>
    <w:tmpl w:val="AE36CC7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707231"/>
    <w:multiLevelType w:val="hybridMultilevel"/>
    <w:tmpl w:val="2DAA1B6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7C3907"/>
    <w:multiLevelType w:val="hybridMultilevel"/>
    <w:tmpl w:val="DCC655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CE2E34"/>
    <w:multiLevelType w:val="hybridMultilevel"/>
    <w:tmpl w:val="5E80E86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18547B"/>
    <w:multiLevelType w:val="multilevel"/>
    <w:tmpl w:val="59A0E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35F70"/>
    <w:multiLevelType w:val="hybridMultilevel"/>
    <w:tmpl w:val="141A925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E3917"/>
    <w:multiLevelType w:val="hybridMultilevel"/>
    <w:tmpl w:val="F24A94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6E436E"/>
    <w:multiLevelType w:val="multilevel"/>
    <w:tmpl w:val="1E10A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C03ECF"/>
    <w:multiLevelType w:val="hybridMultilevel"/>
    <w:tmpl w:val="7868A2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36CCB"/>
    <w:multiLevelType w:val="multilevel"/>
    <w:tmpl w:val="273467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257807"/>
    <w:multiLevelType w:val="hybridMultilevel"/>
    <w:tmpl w:val="C902D2C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737CB2"/>
    <w:multiLevelType w:val="hybridMultilevel"/>
    <w:tmpl w:val="3EC68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D745D"/>
    <w:multiLevelType w:val="multilevel"/>
    <w:tmpl w:val="D5DCD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8F288F"/>
    <w:multiLevelType w:val="hybridMultilevel"/>
    <w:tmpl w:val="50FE7F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5A1D62"/>
    <w:multiLevelType w:val="multilevel"/>
    <w:tmpl w:val="4E1AB7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DD788E"/>
    <w:multiLevelType w:val="hybridMultilevel"/>
    <w:tmpl w:val="855C8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864E9"/>
    <w:multiLevelType w:val="hybridMultilevel"/>
    <w:tmpl w:val="07A477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6669114">
    <w:abstractNumId w:val="20"/>
  </w:num>
  <w:num w:numId="2" w16cid:durableId="1498233611">
    <w:abstractNumId w:val="12"/>
  </w:num>
  <w:num w:numId="3" w16cid:durableId="1348023025">
    <w:abstractNumId w:val="22"/>
  </w:num>
  <w:num w:numId="4" w16cid:durableId="718016582">
    <w:abstractNumId w:val="15"/>
  </w:num>
  <w:num w:numId="5" w16cid:durableId="1432703157">
    <w:abstractNumId w:val="21"/>
  </w:num>
  <w:num w:numId="6" w16cid:durableId="1943489280">
    <w:abstractNumId w:val="17"/>
  </w:num>
  <w:num w:numId="7" w16cid:durableId="463501514">
    <w:abstractNumId w:val="9"/>
  </w:num>
  <w:num w:numId="8" w16cid:durableId="1740470772">
    <w:abstractNumId w:val="18"/>
  </w:num>
  <w:num w:numId="9" w16cid:durableId="1313365208">
    <w:abstractNumId w:val="3"/>
  </w:num>
  <w:num w:numId="10" w16cid:durableId="1422599744">
    <w:abstractNumId w:val="10"/>
  </w:num>
  <w:num w:numId="11" w16cid:durableId="2010448281">
    <w:abstractNumId w:val="24"/>
  </w:num>
  <w:num w:numId="12" w16cid:durableId="1533958590">
    <w:abstractNumId w:val="5"/>
  </w:num>
  <w:num w:numId="13" w16cid:durableId="825366188">
    <w:abstractNumId w:val="19"/>
  </w:num>
  <w:num w:numId="14" w16cid:durableId="1303998122">
    <w:abstractNumId w:val="11"/>
  </w:num>
  <w:num w:numId="15" w16cid:durableId="934559624">
    <w:abstractNumId w:val="1"/>
  </w:num>
  <w:num w:numId="16" w16cid:durableId="506947354">
    <w:abstractNumId w:val="8"/>
  </w:num>
  <w:num w:numId="17" w16cid:durableId="1734502854">
    <w:abstractNumId w:val="4"/>
  </w:num>
  <w:num w:numId="18" w16cid:durableId="865874313">
    <w:abstractNumId w:val="2"/>
  </w:num>
  <w:num w:numId="19" w16cid:durableId="119494235">
    <w:abstractNumId w:val="7"/>
  </w:num>
  <w:num w:numId="20" w16cid:durableId="9258211">
    <w:abstractNumId w:val="0"/>
  </w:num>
  <w:num w:numId="21" w16cid:durableId="1061832995">
    <w:abstractNumId w:val="23"/>
  </w:num>
  <w:num w:numId="22" w16cid:durableId="527378416">
    <w:abstractNumId w:val="16"/>
  </w:num>
  <w:num w:numId="23" w16cid:durableId="1797067201">
    <w:abstractNumId w:val="14"/>
  </w:num>
  <w:num w:numId="24" w16cid:durableId="755057382">
    <w:abstractNumId w:val="6"/>
  </w:num>
  <w:num w:numId="25" w16cid:durableId="660739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markup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5E7"/>
    <w:rsid w:val="00092E2D"/>
    <w:rsid w:val="000D4454"/>
    <w:rsid w:val="000E7FB3"/>
    <w:rsid w:val="00112FAF"/>
    <w:rsid w:val="00133053"/>
    <w:rsid w:val="00146001"/>
    <w:rsid w:val="00171E10"/>
    <w:rsid w:val="001A0589"/>
    <w:rsid w:val="002706A5"/>
    <w:rsid w:val="00275227"/>
    <w:rsid w:val="002B665A"/>
    <w:rsid w:val="002C76F9"/>
    <w:rsid w:val="00307476"/>
    <w:rsid w:val="00316883"/>
    <w:rsid w:val="00352539"/>
    <w:rsid w:val="00366855"/>
    <w:rsid w:val="00370008"/>
    <w:rsid w:val="0037606D"/>
    <w:rsid w:val="003D2702"/>
    <w:rsid w:val="004058CE"/>
    <w:rsid w:val="004F76E1"/>
    <w:rsid w:val="005463D3"/>
    <w:rsid w:val="00590A12"/>
    <w:rsid w:val="005B1573"/>
    <w:rsid w:val="0060528B"/>
    <w:rsid w:val="006131D3"/>
    <w:rsid w:val="0069071D"/>
    <w:rsid w:val="00694EA8"/>
    <w:rsid w:val="006C6979"/>
    <w:rsid w:val="006D47F4"/>
    <w:rsid w:val="006E5807"/>
    <w:rsid w:val="00711B3D"/>
    <w:rsid w:val="007245B5"/>
    <w:rsid w:val="00724623"/>
    <w:rsid w:val="0077798D"/>
    <w:rsid w:val="007A57C0"/>
    <w:rsid w:val="007B59EB"/>
    <w:rsid w:val="007E5B06"/>
    <w:rsid w:val="0080239B"/>
    <w:rsid w:val="00844E35"/>
    <w:rsid w:val="008A5A6D"/>
    <w:rsid w:val="008C45C9"/>
    <w:rsid w:val="008D1E1D"/>
    <w:rsid w:val="008D3755"/>
    <w:rsid w:val="008D4CBD"/>
    <w:rsid w:val="008F7A7C"/>
    <w:rsid w:val="00904879"/>
    <w:rsid w:val="00911438"/>
    <w:rsid w:val="00911EA8"/>
    <w:rsid w:val="00915001"/>
    <w:rsid w:val="00940EB7"/>
    <w:rsid w:val="00946A44"/>
    <w:rsid w:val="00952FBD"/>
    <w:rsid w:val="009831A8"/>
    <w:rsid w:val="00A545E7"/>
    <w:rsid w:val="00A562B0"/>
    <w:rsid w:val="00A820AD"/>
    <w:rsid w:val="00AB0198"/>
    <w:rsid w:val="00B518A0"/>
    <w:rsid w:val="00BB3F6D"/>
    <w:rsid w:val="00BF0920"/>
    <w:rsid w:val="00C34FD7"/>
    <w:rsid w:val="00C412A8"/>
    <w:rsid w:val="00C819BD"/>
    <w:rsid w:val="00C82DE2"/>
    <w:rsid w:val="00CC17C8"/>
    <w:rsid w:val="00CC7787"/>
    <w:rsid w:val="00D04471"/>
    <w:rsid w:val="00D0626F"/>
    <w:rsid w:val="00D47FCE"/>
    <w:rsid w:val="00D55461"/>
    <w:rsid w:val="00D90939"/>
    <w:rsid w:val="00D97EEA"/>
    <w:rsid w:val="00DE0083"/>
    <w:rsid w:val="00DE3FB1"/>
    <w:rsid w:val="00E46511"/>
    <w:rsid w:val="00E47037"/>
    <w:rsid w:val="00EA3FE8"/>
    <w:rsid w:val="00EC731D"/>
    <w:rsid w:val="00ED660B"/>
    <w:rsid w:val="00F02480"/>
    <w:rsid w:val="00F41178"/>
    <w:rsid w:val="00F454FD"/>
    <w:rsid w:val="00FE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B6DDDB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Vq1US3MBpbFXqMUMGLrXYdWoRA==">CgMxLjA4AHIhMUdOMTFHd1V0RnZqU2U5ZTc0TmRsd2hsTDdVWDRfUnFW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Hub and Switch</vt:lpstr>
      <vt:lpstr/>
      <vt:lpstr>Switch and Router</vt:lpstr>
      <vt:lpstr>Router and Gateway</vt:lpstr>
      <vt:lpstr>Working of below network devices:</vt:lpstr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nandani padsumbiya</cp:lastModifiedBy>
  <cp:revision>63</cp:revision>
  <dcterms:created xsi:type="dcterms:W3CDTF">2025-06-28T02:49:00Z</dcterms:created>
  <dcterms:modified xsi:type="dcterms:W3CDTF">2025-09-02T14:57:00Z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fd474703-7083-4d83-87a0-0b21e7ac76c7</vt:lpwstr>
  </property>
</Properties>
</file>